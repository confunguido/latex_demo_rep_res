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BEF1" w14:textId="77777777" w:rsidR="005F11FC" w:rsidRDefault="00423859">
      <w:pPr>
        <w:pStyle w:val="Title"/>
      </w:pPr>
      <w:r>
        <w:t>Cost-effectiveness of Dengvaxia in Puerto Rico</w:t>
      </w:r>
    </w:p>
    <w:p w14:paraId="13BCD827" w14:textId="77777777" w:rsidR="005F11FC" w:rsidRDefault="00423859">
      <w:pPr>
        <w:pStyle w:val="Author"/>
      </w:pPr>
      <w:r>
        <w:t>Guido España, Alex Perkins</w:t>
      </w:r>
    </w:p>
    <w:p w14:paraId="4EBD1746" w14:textId="77777777" w:rsidR="005F11FC" w:rsidRDefault="00423859">
      <w:pPr>
        <w:pStyle w:val="Heading1"/>
      </w:pPr>
      <w:bookmarkStart w:id="0" w:name="introduction"/>
      <w:r>
        <w:t>Introduction</w:t>
      </w:r>
      <w:bookmarkEnd w:id="0"/>
    </w:p>
    <w:p w14:paraId="4732C0BB" w14:textId="77777777" w:rsidR="005F11FC" w:rsidRDefault="00423859">
      <w:pPr>
        <w:pStyle w:val="FirstParagraph"/>
      </w:pPr>
      <w:r>
        <w:t>The latest results of the CYD-TDV vaccine show an increased risk of severe dengue upon infection among vaccinees without previous exposure to dengue virus (DENV) [1]</w:t>
      </w:r>
      <w:r>
        <w:t xml:space="preserve">. The World Health Organization (WHO) recommends a pre-vaccination screening to ensure that only those with previous exposure to DENV are vaccinated [2]. However, rapid diagnostic tests with high sensitivity and specificity are not currently available. We </w:t>
      </w:r>
      <w:r>
        <w:t>have previously discussed the benefits and cost-effectiveness of pre-screening vaccination for economic scenarios of the Philippines and Brazil [3]. Here, we discuss the implications of this strategy for Puerto Rico in terms of epidemiological benefits and</w:t>
      </w:r>
      <w:r>
        <w:t xml:space="preserve"> cost-effectiveness.</w:t>
      </w:r>
    </w:p>
    <w:p w14:paraId="011899C8" w14:textId="77777777" w:rsidR="005F11FC" w:rsidRDefault="00423859">
      <w:pPr>
        <w:pStyle w:val="Heading1"/>
      </w:pPr>
      <w:bookmarkStart w:id="1" w:name="methods"/>
      <w:r>
        <w:t>Methods</w:t>
      </w:r>
      <w:bookmarkEnd w:id="1"/>
    </w:p>
    <w:p w14:paraId="27D04AF3" w14:textId="7CBA9127" w:rsidR="005F11FC" w:rsidRDefault="00387B6F">
      <w:pPr>
        <w:pStyle w:val="FirstParagraph"/>
      </w:pPr>
      <w:ins w:id="2" w:author="GUIDO CAMARGO ESPAÑA" w:date="2019-04-19T14:44:00Z">
        <w:r>
          <w:t>B</w:t>
        </w:r>
        <w:r>
          <w:t>ased on estimates from 2002 to 2010 [4</w:t>
        </w:r>
        <w:r>
          <w:t xml:space="preserve">], </w:t>
        </w:r>
      </w:ins>
      <w:del w:id="3" w:author="GUIDO CAMARGO ESPAÑA" w:date="2019-04-19T14:45:00Z">
        <w:r w:rsidR="00423859" w:rsidDel="00387B6F">
          <w:delText xml:space="preserve">We </w:delText>
        </w:r>
      </w:del>
      <w:ins w:id="4" w:author="GUIDO CAMARGO ESPAÑA" w:date="2019-04-19T14:45:00Z">
        <w:r>
          <w:t>w</w:t>
        </w:r>
        <w:r>
          <w:t xml:space="preserve">e </w:t>
        </w:r>
      </w:ins>
      <w:r w:rsidR="00423859">
        <w:t>updated our assumptions of treatment of dengue for ambulatory cases and hospitalizations</w:t>
      </w:r>
      <w:del w:id="5" w:author="GUIDO CAMARGO ESPAÑA" w:date="2019-04-19T14:44:00Z">
        <w:r w:rsidR="00423859" w:rsidDel="00387B6F">
          <w:delText>, based on estimates from 2002 to 2010 [4</w:delText>
        </w:r>
      </w:del>
      <w:r w:rsidR="00423859">
        <w:t>]. Using the consumer price index for Puerto Rico, we projected these costs to 2019 USD. Simila</w:t>
      </w:r>
      <w:r w:rsidR="00423859">
        <w:t>rly, we took the GDP per-capita for Puerto Rico in 2016 [5] and projected it</w:t>
      </w:r>
      <w:del w:id="6" w:author="GUIDO CAMARGO ESPAÑA" w:date="2019-04-19T14:45:00Z">
        <w:r w:rsidR="00423859" w:rsidDel="00387B6F">
          <w:delText>’</w:delText>
        </w:r>
      </w:del>
      <w:r w:rsidR="00423859">
        <w:t>s value to 2019.</w:t>
      </w:r>
    </w:p>
    <w:p w14:paraId="7CD81614" w14:textId="77777777" w:rsidR="005F11FC" w:rsidRDefault="00423859">
      <w:pPr>
        <w:pStyle w:val="TableCaption"/>
      </w:pPr>
      <w:r>
        <w:t>Costs for dengue burden in Puerto Rico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91"/>
        <w:gridCol w:w="1698"/>
        <w:gridCol w:w="2951"/>
      </w:tblGrid>
      <w:tr w:rsidR="005F11FC" w14:paraId="0DD2C2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405C0" w14:textId="77777777" w:rsidR="005F11FC" w:rsidRDefault="005F11F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ED5803" w14:textId="77777777" w:rsidR="005F11FC" w:rsidRDefault="00423859">
            <w:pPr>
              <w:pStyle w:val="Compact"/>
            </w:pPr>
            <w:r>
              <w:t>Cost (USD)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64CF2" w14:textId="77777777" w:rsidR="005F11FC" w:rsidRDefault="00423859">
            <w:pPr>
              <w:pStyle w:val="Compact"/>
              <w:jc w:val="right"/>
            </w:pPr>
            <w:r>
              <w:t>Cost Projected (2019 USD)</w:t>
            </w:r>
          </w:p>
        </w:tc>
      </w:tr>
      <w:tr w:rsidR="005F11FC" w14:paraId="565A8454" w14:textId="77777777">
        <w:tc>
          <w:tcPr>
            <w:tcW w:w="0" w:type="auto"/>
          </w:tcPr>
          <w:p w14:paraId="6974A40A" w14:textId="77777777" w:rsidR="005F11FC" w:rsidRDefault="00423859">
            <w:pPr>
              <w:pStyle w:val="Compact"/>
            </w:pPr>
            <w:r>
              <w:t>Ambulatory</w:t>
            </w:r>
          </w:p>
        </w:tc>
        <w:tc>
          <w:tcPr>
            <w:tcW w:w="0" w:type="auto"/>
          </w:tcPr>
          <w:p w14:paraId="3AC609F2" w14:textId="77777777" w:rsidR="005F11FC" w:rsidRDefault="00423859">
            <w:pPr>
              <w:pStyle w:val="Compact"/>
            </w:pPr>
            <w:r>
              <w:t>239 (2010)</w:t>
            </w:r>
          </w:p>
        </w:tc>
        <w:tc>
          <w:tcPr>
            <w:tcW w:w="0" w:type="auto"/>
          </w:tcPr>
          <w:p w14:paraId="5A785B7C" w14:textId="77777777" w:rsidR="005F11FC" w:rsidRDefault="00423859">
            <w:pPr>
              <w:pStyle w:val="Compact"/>
              <w:jc w:val="right"/>
            </w:pPr>
            <w:r>
              <w:t>311</w:t>
            </w:r>
          </w:p>
        </w:tc>
      </w:tr>
      <w:tr w:rsidR="005F11FC" w14:paraId="38C3C3C2" w14:textId="77777777">
        <w:tc>
          <w:tcPr>
            <w:tcW w:w="0" w:type="auto"/>
          </w:tcPr>
          <w:p w14:paraId="69937403" w14:textId="77777777" w:rsidR="005F11FC" w:rsidRDefault="00423859">
            <w:pPr>
              <w:pStyle w:val="Compact"/>
            </w:pPr>
            <w:r>
              <w:t>Hospitalization</w:t>
            </w:r>
          </w:p>
        </w:tc>
        <w:tc>
          <w:tcPr>
            <w:tcW w:w="0" w:type="auto"/>
          </w:tcPr>
          <w:p w14:paraId="58D68DB3" w14:textId="77777777" w:rsidR="005F11FC" w:rsidRDefault="00423859">
            <w:pPr>
              <w:pStyle w:val="Compact"/>
            </w:pPr>
            <w:r>
              <w:t>1615 (2010)</w:t>
            </w:r>
          </w:p>
        </w:tc>
        <w:tc>
          <w:tcPr>
            <w:tcW w:w="0" w:type="auto"/>
          </w:tcPr>
          <w:p w14:paraId="3A06FA79" w14:textId="77777777" w:rsidR="005F11FC" w:rsidRDefault="00423859">
            <w:pPr>
              <w:pStyle w:val="Compact"/>
              <w:jc w:val="right"/>
            </w:pPr>
            <w:r>
              <w:t>2107</w:t>
            </w:r>
          </w:p>
        </w:tc>
      </w:tr>
      <w:tr w:rsidR="005F11FC" w14:paraId="074BAACE" w14:textId="77777777">
        <w:tc>
          <w:tcPr>
            <w:tcW w:w="0" w:type="auto"/>
          </w:tcPr>
          <w:p w14:paraId="4939AE1C" w14:textId="77777777" w:rsidR="005F11FC" w:rsidRDefault="00423859">
            <w:pPr>
              <w:pStyle w:val="Compact"/>
            </w:pPr>
            <w:r>
              <w:t>GDP per-Capita</w:t>
            </w:r>
          </w:p>
        </w:tc>
        <w:tc>
          <w:tcPr>
            <w:tcW w:w="0" w:type="auto"/>
          </w:tcPr>
          <w:p w14:paraId="44D950B2" w14:textId="77777777" w:rsidR="005F11FC" w:rsidRDefault="00423859">
            <w:pPr>
              <w:pStyle w:val="Compact"/>
            </w:pPr>
            <w:r>
              <w:t>30,833 (2016)</w:t>
            </w:r>
          </w:p>
        </w:tc>
        <w:tc>
          <w:tcPr>
            <w:tcW w:w="0" w:type="auto"/>
          </w:tcPr>
          <w:p w14:paraId="5FF9A56A" w14:textId="77777777" w:rsidR="005F11FC" w:rsidRDefault="00423859">
            <w:pPr>
              <w:pStyle w:val="Compact"/>
              <w:jc w:val="right"/>
            </w:pPr>
            <w:r>
              <w:t>30,833</w:t>
            </w:r>
          </w:p>
        </w:tc>
      </w:tr>
    </w:tbl>
    <w:p w14:paraId="7CE44566" w14:textId="77777777" w:rsidR="005F11FC" w:rsidRDefault="00423859">
      <w:pPr>
        <w:pStyle w:val="BodyText"/>
      </w:pPr>
      <w:r>
        <w:t xml:space="preserve">We then calculated the Incremental Cost-Effectiveness Ratio (ICER) as in equation </w:t>
      </w:r>
      <w:hyperlink w:anchor="eq-ICER">
        <w:r>
          <w:rPr>
            <w:rStyle w:val="Hyperlink"/>
          </w:rPr>
          <w:t>[eq-ICER]</w:t>
        </w:r>
      </w:hyperlink>
      <w:r>
        <w:t>. As others have, we deemed the intervention cost-effective if the ICER was below 3 GDP per-Capita, and very cost</w:t>
      </w:r>
      <w:r>
        <w:t>-effective if the ICER fell below 1 GDP per-Capita. We assumed a baseline scenario of costs.</w:t>
      </w:r>
    </w:p>
    <w:p w14:paraId="5C474C78" w14:textId="77777777" w:rsidR="005F11FC" w:rsidRDefault="0042385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ICER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intervention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intervention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QAL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intervention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QAL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intervention</m:t>
                  </m:r>
                </m:sub>
              </m:sSub>
            </m:den>
          </m:f>
        </m:oMath>
      </m:oMathPara>
    </w:p>
    <w:p w14:paraId="364D7F85" w14:textId="77777777" w:rsidR="005F11FC" w:rsidRDefault="00423859">
      <w:pPr>
        <w:pStyle w:val="Heading1"/>
      </w:pPr>
      <w:bookmarkStart w:id="7" w:name="results"/>
      <w:r>
        <w:lastRenderedPageBreak/>
        <w:t>Results</w:t>
      </w:r>
      <w:bookmarkEnd w:id="7"/>
    </w:p>
    <w:p w14:paraId="5621E8AF" w14:textId="77777777" w:rsidR="005F11FC" w:rsidRDefault="00423859">
      <w:pPr>
        <w:pStyle w:val="Heading2"/>
      </w:pPr>
      <w:bookmarkStart w:id="8" w:name="X75c415ba5350d8a9e9e9b68d1cba40a47657e11"/>
      <w:r>
        <w:t>Epide</w:t>
      </w:r>
      <w:r>
        <w:t>miological benefits from vaccination</w:t>
      </w:r>
      <w:bookmarkEnd w:id="8"/>
    </w:p>
    <w:p w14:paraId="6DE85378" w14:textId="77777777" w:rsidR="005F11FC" w:rsidRDefault="00423859">
      <w:pPr>
        <w:pStyle w:val="FirstParagraph"/>
      </w:pPr>
      <w:r>
        <w:t xml:space="preserve">The benefits are outlined in Fig. </w:t>
      </w:r>
      <w:hyperlink w:anchor="fig-epi-benefits">
        <w:r>
          <w:rPr>
            <w:rStyle w:val="Hyperlink"/>
          </w:rPr>
          <w:t>1</w:t>
        </w:r>
      </w:hyperlink>
      <w:r>
        <w:t xml:space="preserve">. At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 there are several scenarios where the vaccine is beneficial from the public health perspective.</w:t>
      </w:r>
    </w:p>
    <w:p w14:paraId="04D710E4" w14:textId="77777777" w:rsidR="005F11FC" w:rsidRDefault="00423859">
      <w:pPr>
        <w:pStyle w:val="CaptionedFigure"/>
      </w:pPr>
      <w:r>
        <w:rPr>
          <w:noProof/>
        </w:rPr>
        <w:drawing>
          <wp:inline distT="0" distB="0" distL="0" distR="0" wp14:anchorId="50DC38E4" wp14:editId="2B7F59F9">
            <wp:extent cx="5943600" cy="1404000"/>
            <wp:effectExtent l="0" t="0" r="0" b="0"/>
            <wp:docPr id="1" name="Picture" descr="[fig-epi-benefits] Proportion of cases averted with pre-vaccination screening strategy with CYD-TDV over 10 yea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analysis/figures/report_figure_cases_averted_heatmap_10y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FBCB1" w14:textId="77777777" w:rsidR="005F11FC" w:rsidRDefault="00423859">
      <w:pPr>
        <w:pStyle w:val="ImageCaption"/>
      </w:pPr>
      <w:bookmarkStart w:id="9" w:name="fig-epi-benefits"/>
      <w:r>
        <w:t>[fig-epi-benefits]</w:t>
      </w:r>
      <w:bookmarkEnd w:id="9"/>
      <w:r>
        <w:t xml:space="preserve"> Proportion of</w:t>
      </w:r>
      <w:r>
        <w:t xml:space="preserve"> cases averted with pre-vaccination screening strategy with CYD-TDV over 10 years</w:t>
      </w:r>
    </w:p>
    <w:p w14:paraId="75E69F2D" w14:textId="77777777" w:rsidR="005F11FC" w:rsidRDefault="00423859">
      <w:pPr>
        <w:pStyle w:val="Heading2"/>
      </w:pPr>
      <w:bookmarkStart w:id="10" w:name="X29bdf90c328a6f6a3d4015d1eb9be65bc7816e7"/>
      <w:r>
        <w:t>Cost-effectiveness of pre-vaccination screening strategies</w:t>
      </w:r>
      <w:bookmarkEnd w:id="10"/>
    </w:p>
    <w:p w14:paraId="2B756920" w14:textId="77777777" w:rsidR="005F11FC" w:rsidRDefault="00423859">
      <w:pPr>
        <w:pStyle w:val="FirstParagraph"/>
      </w:pPr>
      <w:r>
        <w:t>Out cost-effectiveness analysis suggests that the intervention would be cost-effective in Puerto Rico at the assume</w:t>
      </w:r>
      <w:r>
        <w:t xml:space="preserve">d price of the vaccine (70 USD) (Fig. </w:t>
      </w:r>
      <w:hyperlink w:anchor="fig-ICER">
        <w:r>
          <w:rPr>
            <w:rStyle w:val="Hyperlink"/>
          </w:rPr>
          <w:t>2</w:t>
        </w:r>
      </w:hyperlink>
      <w:r>
        <w:t>). Below 200 USD per fully vaccinated person, pre-vaccination screening would be cost-effective from a public payer perspective (ICER &lt; 3 GDP per Capita). Very cost-effective scenarios c</w:t>
      </w:r>
      <w:r>
        <w:t xml:space="preserve">ould be achieved with a vaccine price below 95 USD per vaccinated individual. Also, at 18 USD per vaccinated individual, the costs of the intervention are equal to the costs without intervention (ICER = 0). Nonetheless, these cost-effectiveness thresholds </w:t>
      </w:r>
      <w:r>
        <w:t>depend on our assumptions of specificity and sensitivity of screening.</w:t>
      </w:r>
    </w:p>
    <w:p w14:paraId="524EBA21" w14:textId="77777777" w:rsidR="005F11FC" w:rsidRDefault="00423859">
      <w:pPr>
        <w:pStyle w:val="CaptionedFigure"/>
      </w:pPr>
      <w:bookmarkStart w:id="11" w:name="fig-ICER"/>
      <w:r>
        <w:rPr>
          <w:noProof/>
        </w:rPr>
        <w:lastRenderedPageBreak/>
        <w:drawing>
          <wp:inline distT="0" distB="0" distL="0" distR="0" wp14:anchorId="4FAB6273" wp14:editId="7CECAA11">
            <wp:extent cx="4572000" cy="4572000"/>
            <wp:effectExtent l="0" t="0" r="0" b="0"/>
            <wp:docPr id="2" name="Picture" descr="ICER of pre-vaccination screening strategy in Puerto Rico at different cost of vaccination (3 doses per person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analysis/figures/report_figure_ICER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1476519" w14:textId="77777777" w:rsidR="005F11FC" w:rsidRDefault="00423859">
      <w:pPr>
        <w:pStyle w:val="ImageCaption"/>
      </w:pPr>
      <w:r>
        <w:t>ICER of pre-vaccination screening strategy in Puerto Rico at different cost of vaccination (3 doses per person).</w:t>
      </w:r>
    </w:p>
    <w:p w14:paraId="1AFE3325" w14:textId="77777777" w:rsidR="005F11FC" w:rsidRDefault="00423859">
      <w:pPr>
        <w:pStyle w:val="Heading2"/>
      </w:pPr>
      <w:bookmarkStart w:id="12" w:name="tornado-diagram-and-sensitivity-analysis"/>
      <w:r>
        <w:t>Tornado diagram and sensitivity analysis</w:t>
      </w:r>
      <w:bookmarkEnd w:id="12"/>
    </w:p>
    <w:p w14:paraId="24FCDBB9" w14:textId="77777777" w:rsidR="005F11FC" w:rsidRDefault="00423859">
      <w:pPr>
        <w:pStyle w:val="FirstParagraph"/>
      </w:pPr>
      <w:r>
        <w:t xml:space="preserve">We varied the baseline value of five parameters of the cost-effectiveness analysis: sensitivity, specificity, PE9, vaccine cost for a fully vaccinated individual, and screening unit cost. The ranges of the parameter values are summarized in table </w:t>
      </w:r>
      <w:hyperlink w:anchor="table-tornado">
        <w:r>
          <w:rPr>
            <w:rStyle w:val="Hyperlink"/>
          </w:rPr>
          <w:t>[table-tornado]</w:t>
        </w:r>
      </w:hyperlink>
      <w:r>
        <w:t>.</w:t>
      </w:r>
    </w:p>
    <w:p w14:paraId="1386146A" w14:textId="77777777" w:rsidR="005F11FC" w:rsidRDefault="00423859">
      <w:pPr>
        <w:pStyle w:val="CaptionedFigure"/>
      </w:pPr>
      <w:bookmarkStart w:id="13" w:name="fig-tornado"/>
      <w:r>
        <w:rPr>
          <w:noProof/>
        </w:rPr>
        <w:lastRenderedPageBreak/>
        <w:drawing>
          <wp:inline distT="0" distB="0" distL="0" distR="0" wp14:anchorId="1E455BA5" wp14:editId="65D97A04">
            <wp:extent cx="5943600" cy="2971800"/>
            <wp:effectExtent l="0" t="0" r="0" b="0"/>
            <wp:docPr id="3" name="Picture" descr="ICER of pre-vaccination screening strategy in Puerto Rico at different cost of vaccination (3 doses per person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analysis/figures/report_figure_tornado_diagr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9C9CF92" w14:textId="77777777" w:rsidR="005F11FC" w:rsidRDefault="00423859">
      <w:pPr>
        <w:pStyle w:val="ImageCaption"/>
      </w:pPr>
      <w:r>
        <w:t>ICER of pre-vaccination screening strategy in Puerto Rico at different cost of vaccination (3 doses per person).</w:t>
      </w:r>
    </w:p>
    <w:p w14:paraId="6E2CDC31" w14:textId="77777777" w:rsidR="005F11FC" w:rsidRDefault="00423859">
      <w:pPr>
        <w:pStyle w:val="TableCaption"/>
      </w:pPr>
      <w:r>
        <w:t>Sensitivity analysis of cost-effectiveness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98"/>
        <w:gridCol w:w="797"/>
        <w:gridCol w:w="930"/>
        <w:gridCol w:w="1329"/>
        <w:gridCol w:w="1238"/>
        <w:gridCol w:w="1524"/>
        <w:gridCol w:w="1196"/>
      </w:tblGrid>
      <w:tr w:rsidR="005F11FC" w14:paraId="13C3BE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0840EE" w14:textId="77777777" w:rsidR="005F11FC" w:rsidRDefault="00423859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AFD17D" w14:textId="77777777" w:rsidR="005F11FC" w:rsidRDefault="00423859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0478E3" w14:textId="77777777" w:rsidR="005F11FC" w:rsidRDefault="0042385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9E5317" w14:textId="77777777" w:rsidR="005F11FC" w:rsidRDefault="00423859">
            <w:pPr>
              <w:pStyle w:val="Compact"/>
              <w:jc w:val="right"/>
            </w:pPr>
            <w:r>
              <w:t>ICER_min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65CCA" w14:textId="77777777" w:rsidR="005F11FC" w:rsidRDefault="00423859">
            <w:pPr>
              <w:pStyle w:val="Compact"/>
              <w:jc w:val="right"/>
            </w:pPr>
            <w:r>
              <w:t>ICER_max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29D81" w14:textId="77777777" w:rsidR="005F11FC" w:rsidRDefault="00423859">
            <w:pPr>
              <w:pStyle w:val="Compact"/>
              <w:jc w:val="right"/>
            </w:pPr>
            <w:r>
              <w:t>ICER_default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E13BE7" w14:textId="77777777" w:rsidR="005F11FC" w:rsidRDefault="00423859">
            <w:pPr>
              <w:pStyle w:val="Compact"/>
              <w:jc w:val="right"/>
            </w:pPr>
            <w:r>
              <w:t>GDP</w:t>
            </w:r>
          </w:p>
        </w:tc>
      </w:tr>
      <w:tr w:rsidR="005F11FC" w14:paraId="24FA2244" w14:textId="77777777">
        <w:tc>
          <w:tcPr>
            <w:tcW w:w="0" w:type="auto"/>
          </w:tcPr>
          <w:p w14:paraId="577C5714" w14:textId="77777777" w:rsidR="005F11FC" w:rsidRDefault="00423859">
            <w:pPr>
              <w:pStyle w:val="Compact"/>
            </w:pPr>
            <w:r>
              <w:t>Sensitivity</w:t>
            </w:r>
          </w:p>
        </w:tc>
        <w:tc>
          <w:tcPr>
            <w:tcW w:w="0" w:type="auto"/>
          </w:tcPr>
          <w:p w14:paraId="58257D78" w14:textId="77777777" w:rsidR="005F11FC" w:rsidRDefault="00423859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314B5151" w14:textId="77777777" w:rsidR="005F11FC" w:rsidRDefault="0042385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17B5968" w14:textId="77777777" w:rsidR="005F11FC" w:rsidRDefault="00423859">
            <w:pPr>
              <w:pStyle w:val="Compact"/>
              <w:jc w:val="right"/>
            </w:pPr>
            <w:r>
              <w:t>32622.40</w:t>
            </w:r>
          </w:p>
        </w:tc>
        <w:tc>
          <w:tcPr>
            <w:tcW w:w="0" w:type="auto"/>
          </w:tcPr>
          <w:p w14:paraId="6421C179" w14:textId="77777777" w:rsidR="005F11FC" w:rsidRDefault="00423859">
            <w:pPr>
              <w:pStyle w:val="Compact"/>
              <w:jc w:val="right"/>
            </w:pPr>
            <w:r>
              <w:t>18452.13</w:t>
            </w:r>
          </w:p>
        </w:tc>
        <w:tc>
          <w:tcPr>
            <w:tcW w:w="0" w:type="auto"/>
          </w:tcPr>
          <w:p w14:paraId="7E081EDD" w14:textId="77777777" w:rsidR="005F11FC" w:rsidRDefault="00423859">
            <w:pPr>
              <w:pStyle w:val="Compact"/>
              <w:jc w:val="right"/>
            </w:pPr>
            <w:r>
              <w:t>22012.70</w:t>
            </w:r>
          </w:p>
        </w:tc>
        <w:tc>
          <w:tcPr>
            <w:tcW w:w="0" w:type="auto"/>
          </w:tcPr>
          <w:p w14:paraId="1894F14F" w14:textId="77777777" w:rsidR="005F11FC" w:rsidRDefault="00423859">
            <w:pPr>
              <w:pStyle w:val="Compact"/>
              <w:jc w:val="right"/>
            </w:pPr>
            <w:r>
              <w:t>31364.60</w:t>
            </w:r>
          </w:p>
        </w:tc>
      </w:tr>
      <w:tr w:rsidR="005F11FC" w14:paraId="26C7FD96" w14:textId="77777777">
        <w:tc>
          <w:tcPr>
            <w:tcW w:w="0" w:type="auto"/>
          </w:tcPr>
          <w:p w14:paraId="2B0157E2" w14:textId="77777777" w:rsidR="005F11FC" w:rsidRDefault="00423859">
            <w:pPr>
              <w:pStyle w:val="Compact"/>
            </w:pPr>
            <w:r>
              <w:t>SP9</w:t>
            </w:r>
          </w:p>
        </w:tc>
        <w:tc>
          <w:tcPr>
            <w:tcW w:w="0" w:type="auto"/>
          </w:tcPr>
          <w:p w14:paraId="6D953006" w14:textId="77777777" w:rsidR="005F11FC" w:rsidRDefault="00423859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F60357E" w14:textId="77777777" w:rsidR="005F11FC" w:rsidRDefault="00423859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78F0D80B" w14:textId="77777777" w:rsidR="005F11FC" w:rsidRDefault="00423859">
            <w:pPr>
              <w:pStyle w:val="Compact"/>
              <w:jc w:val="right"/>
            </w:pPr>
            <w:r>
              <w:t>69042.20</w:t>
            </w:r>
          </w:p>
        </w:tc>
        <w:tc>
          <w:tcPr>
            <w:tcW w:w="0" w:type="auto"/>
          </w:tcPr>
          <w:p w14:paraId="4A9D23D1" w14:textId="77777777" w:rsidR="005F11FC" w:rsidRDefault="00423859">
            <w:pPr>
              <w:pStyle w:val="Compact"/>
              <w:jc w:val="right"/>
            </w:pPr>
            <w:r>
              <w:t>9161.02</w:t>
            </w:r>
          </w:p>
        </w:tc>
        <w:tc>
          <w:tcPr>
            <w:tcW w:w="0" w:type="auto"/>
          </w:tcPr>
          <w:p w14:paraId="0973F2A7" w14:textId="77777777" w:rsidR="005F11FC" w:rsidRDefault="00423859">
            <w:pPr>
              <w:pStyle w:val="Compact"/>
              <w:jc w:val="right"/>
            </w:pPr>
            <w:r>
              <w:t>22012.70</w:t>
            </w:r>
          </w:p>
        </w:tc>
        <w:tc>
          <w:tcPr>
            <w:tcW w:w="0" w:type="auto"/>
          </w:tcPr>
          <w:p w14:paraId="4030AF75" w14:textId="77777777" w:rsidR="005F11FC" w:rsidRDefault="00423859">
            <w:pPr>
              <w:pStyle w:val="Compact"/>
              <w:jc w:val="right"/>
            </w:pPr>
            <w:r>
              <w:t>31364.60</w:t>
            </w:r>
          </w:p>
        </w:tc>
      </w:tr>
      <w:tr w:rsidR="005F11FC" w14:paraId="74510E87" w14:textId="77777777">
        <w:tc>
          <w:tcPr>
            <w:tcW w:w="0" w:type="auto"/>
          </w:tcPr>
          <w:p w14:paraId="6158346A" w14:textId="77777777" w:rsidR="005F11FC" w:rsidRDefault="00423859">
            <w:pPr>
              <w:pStyle w:val="Compact"/>
            </w:pPr>
            <w:r>
              <w:t>Specificity</w:t>
            </w:r>
          </w:p>
        </w:tc>
        <w:tc>
          <w:tcPr>
            <w:tcW w:w="0" w:type="auto"/>
          </w:tcPr>
          <w:p w14:paraId="0FDFA6F2" w14:textId="77777777" w:rsidR="005F11FC" w:rsidRDefault="00423859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2143CA0" w14:textId="77777777" w:rsidR="005F11FC" w:rsidRDefault="0042385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D668E22" w14:textId="77777777" w:rsidR="005F11FC" w:rsidRDefault="00423859">
            <w:pPr>
              <w:pStyle w:val="Compact"/>
              <w:jc w:val="right"/>
            </w:pPr>
            <w:r>
              <w:t>131214.40</w:t>
            </w:r>
          </w:p>
        </w:tc>
        <w:tc>
          <w:tcPr>
            <w:tcW w:w="0" w:type="auto"/>
          </w:tcPr>
          <w:p w14:paraId="5267772E" w14:textId="77777777" w:rsidR="005F11FC" w:rsidRDefault="00423859">
            <w:pPr>
              <w:pStyle w:val="Compact"/>
              <w:jc w:val="right"/>
            </w:pPr>
            <w:r>
              <w:t>17682.60</w:t>
            </w:r>
          </w:p>
        </w:tc>
        <w:tc>
          <w:tcPr>
            <w:tcW w:w="0" w:type="auto"/>
          </w:tcPr>
          <w:p w14:paraId="66540ED4" w14:textId="77777777" w:rsidR="005F11FC" w:rsidRDefault="00423859">
            <w:pPr>
              <w:pStyle w:val="Compact"/>
              <w:jc w:val="right"/>
            </w:pPr>
            <w:r>
              <w:t>22012.70</w:t>
            </w:r>
          </w:p>
        </w:tc>
        <w:tc>
          <w:tcPr>
            <w:tcW w:w="0" w:type="auto"/>
          </w:tcPr>
          <w:p w14:paraId="41C9C32B" w14:textId="77777777" w:rsidR="005F11FC" w:rsidRDefault="00423859">
            <w:pPr>
              <w:pStyle w:val="Compact"/>
              <w:jc w:val="right"/>
            </w:pPr>
            <w:r>
              <w:t>31364.60</w:t>
            </w:r>
          </w:p>
        </w:tc>
      </w:tr>
      <w:tr w:rsidR="005F11FC" w14:paraId="62419C50" w14:textId="77777777">
        <w:tc>
          <w:tcPr>
            <w:tcW w:w="0" w:type="auto"/>
          </w:tcPr>
          <w:p w14:paraId="64A73CF0" w14:textId="77777777" w:rsidR="005F11FC" w:rsidRDefault="00423859">
            <w:pPr>
              <w:pStyle w:val="Compact"/>
            </w:pPr>
            <w:r>
              <w:t>test_cost</w:t>
            </w:r>
          </w:p>
        </w:tc>
        <w:tc>
          <w:tcPr>
            <w:tcW w:w="0" w:type="auto"/>
          </w:tcPr>
          <w:p w14:paraId="7ED9B29A" w14:textId="77777777" w:rsidR="005F11FC" w:rsidRDefault="0042385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0A5C1F9" w14:textId="77777777" w:rsidR="005F11FC" w:rsidRDefault="00423859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720F2307" w14:textId="77777777" w:rsidR="005F11FC" w:rsidRDefault="00423859">
            <w:pPr>
              <w:pStyle w:val="Compact"/>
              <w:jc w:val="right"/>
            </w:pPr>
            <w:r>
              <w:t>13438.97</w:t>
            </w:r>
          </w:p>
        </w:tc>
        <w:tc>
          <w:tcPr>
            <w:tcW w:w="0" w:type="auto"/>
          </w:tcPr>
          <w:p w14:paraId="49BFBEE0" w14:textId="77777777" w:rsidR="005F11FC" w:rsidRDefault="00423859">
            <w:pPr>
              <w:pStyle w:val="Compact"/>
              <w:jc w:val="right"/>
            </w:pPr>
            <w:r>
              <w:t>60118.17</w:t>
            </w:r>
          </w:p>
        </w:tc>
        <w:tc>
          <w:tcPr>
            <w:tcW w:w="0" w:type="auto"/>
          </w:tcPr>
          <w:p w14:paraId="5C0A7C01" w14:textId="77777777" w:rsidR="005F11FC" w:rsidRDefault="00423859">
            <w:pPr>
              <w:pStyle w:val="Compact"/>
              <w:jc w:val="right"/>
            </w:pPr>
            <w:r>
              <w:t>22012.70</w:t>
            </w:r>
          </w:p>
        </w:tc>
        <w:tc>
          <w:tcPr>
            <w:tcW w:w="0" w:type="auto"/>
          </w:tcPr>
          <w:p w14:paraId="19440A08" w14:textId="77777777" w:rsidR="005F11FC" w:rsidRDefault="00423859">
            <w:pPr>
              <w:pStyle w:val="Compact"/>
              <w:jc w:val="right"/>
            </w:pPr>
            <w:r>
              <w:t>31364.60</w:t>
            </w:r>
          </w:p>
        </w:tc>
      </w:tr>
      <w:tr w:rsidR="005F11FC" w14:paraId="1CED0048" w14:textId="77777777">
        <w:tc>
          <w:tcPr>
            <w:tcW w:w="0" w:type="auto"/>
          </w:tcPr>
          <w:p w14:paraId="0A1686E0" w14:textId="77777777" w:rsidR="005F11FC" w:rsidRDefault="00423859">
            <w:pPr>
              <w:pStyle w:val="Compact"/>
            </w:pPr>
            <w:r>
              <w:t>vax_cost</w:t>
            </w:r>
          </w:p>
        </w:tc>
        <w:tc>
          <w:tcPr>
            <w:tcW w:w="0" w:type="auto"/>
          </w:tcPr>
          <w:p w14:paraId="1D4102BD" w14:textId="77777777" w:rsidR="005F11FC" w:rsidRDefault="00423859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6212CB73" w14:textId="77777777" w:rsidR="005F11FC" w:rsidRDefault="00423859">
            <w:pPr>
              <w:pStyle w:val="Compact"/>
              <w:jc w:val="right"/>
            </w:pPr>
            <w:r>
              <w:t>250.00</w:t>
            </w:r>
          </w:p>
        </w:tc>
        <w:tc>
          <w:tcPr>
            <w:tcW w:w="0" w:type="auto"/>
          </w:tcPr>
          <w:p w14:paraId="0613DCDD" w14:textId="77777777" w:rsidR="005F11FC" w:rsidRDefault="00423859">
            <w:pPr>
              <w:pStyle w:val="Compact"/>
              <w:jc w:val="right"/>
            </w:pPr>
            <w:r>
              <w:t>-2279.54</w:t>
            </w:r>
          </w:p>
        </w:tc>
        <w:tc>
          <w:tcPr>
            <w:tcW w:w="0" w:type="auto"/>
          </w:tcPr>
          <w:p w14:paraId="430CB4D8" w14:textId="77777777" w:rsidR="005F11FC" w:rsidRDefault="00423859">
            <w:pPr>
              <w:pStyle w:val="Compact"/>
              <w:jc w:val="right"/>
            </w:pPr>
            <w:r>
              <w:t>94889.41</w:t>
            </w:r>
          </w:p>
        </w:tc>
        <w:tc>
          <w:tcPr>
            <w:tcW w:w="0" w:type="auto"/>
          </w:tcPr>
          <w:p w14:paraId="5982A2E6" w14:textId="77777777" w:rsidR="005F11FC" w:rsidRDefault="00423859">
            <w:pPr>
              <w:pStyle w:val="Compact"/>
              <w:jc w:val="right"/>
            </w:pPr>
            <w:r>
              <w:t>22012.70</w:t>
            </w:r>
          </w:p>
        </w:tc>
        <w:tc>
          <w:tcPr>
            <w:tcW w:w="0" w:type="auto"/>
          </w:tcPr>
          <w:p w14:paraId="03B048FF" w14:textId="77777777" w:rsidR="005F11FC" w:rsidRDefault="00423859">
            <w:pPr>
              <w:pStyle w:val="Compact"/>
              <w:jc w:val="right"/>
            </w:pPr>
            <w:r>
              <w:t>31364.60</w:t>
            </w:r>
          </w:p>
        </w:tc>
      </w:tr>
    </w:tbl>
    <w:p w14:paraId="4B3092FC" w14:textId="77777777" w:rsidR="005F11FC" w:rsidRDefault="00423859">
      <w:pPr>
        <w:pStyle w:val="Heading1"/>
      </w:pPr>
      <w:bookmarkStart w:id="14" w:name="discussion"/>
      <w:r>
        <w:t>Discussion</w:t>
      </w:r>
      <w:bookmarkEnd w:id="14"/>
    </w:p>
    <w:p w14:paraId="2183BCAB" w14:textId="4B249836" w:rsidR="005F11FC" w:rsidRDefault="00423859">
      <w:pPr>
        <w:pStyle w:val="FirstParagraph"/>
      </w:pPr>
      <w:r>
        <w:t xml:space="preserve">Assuming a moderate transmission intensity in Puerto Rico, we found that this intervention could be beneficial from the public health and individual perspective, conditioned to moderate values of sensitivity </w:t>
      </w:r>
      <w:r>
        <w:t>and high values of specificity. Compared to our previous simulation analysis for the Philippines and Brazil [3], the main differences of this analysis are the costs of treatment of dengue fever and severe dengue cases, which are based on studies from 2010.</w:t>
      </w:r>
      <w:r>
        <w:t xml:space="preserve"> More </w:t>
      </w:r>
      <w:del w:id="15" w:author="GUIDO CAMARGO ESPAÑA" w:date="2019-04-19T14:46:00Z">
        <w:r w:rsidDel="00387B6F">
          <w:delText xml:space="preserve">recent </w:delText>
        </w:r>
      </w:del>
      <w:ins w:id="16" w:author="GUIDO CAMARGO ESPAÑA" w:date="2019-04-19T14:46:00Z">
        <w:r w:rsidR="00387B6F">
          <w:t>updated</w:t>
        </w:r>
        <w:bookmarkStart w:id="17" w:name="_GoBack"/>
        <w:bookmarkEnd w:id="17"/>
        <w:r w:rsidR="00387B6F">
          <w:t xml:space="preserve"> </w:t>
        </w:r>
      </w:ins>
      <w:r>
        <w:t>estimates of this type of costs would refine the estimates of cost-effectiveness of p re-vaccination screening with CYD-TDV in Puerto Rico.</w:t>
      </w:r>
    </w:p>
    <w:p w14:paraId="55E9ADE8" w14:textId="77777777" w:rsidR="005F11FC" w:rsidRDefault="00423859">
      <w:pPr>
        <w:pStyle w:val="Bibliography"/>
      </w:pPr>
      <w:bookmarkStart w:id="18" w:name="ref-Sridhar2018"/>
      <w:bookmarkStart w:id="19" w:name="refs"/>
      <w:r>
        <w:t>1. Sridhar S, Luedtke A, Langevin E, Zhu M, Bonaparte M, Machabert T, et al. Effect of Dengue Serostatu</w:t>
      </w:r>
      <w:r>
        <w:t>s on Dengue Vaccine Safety and Efficacy. New England Journal of Medicine. 2018;379: 327–340. doi:</w:t>
      </w:r>
      <w:hyperlink r:id="rId10">
        <w:r>
          <w:rPr>
            <w:rStyle w:val="Hyperlink"/>
          </w:rPr>
          <w:t>10.1056/NEJMoa1800820</w:t>
        </w:r>
      </w:hyperlink>
    </w:p>
    <w:p w14:paraId="00C1898F" w14:textId="77777777" w:rsidR="005F11FC" w:rsidRDefault="00423859">
      <w:pPr>
        <w:pStyle w:val="Bibliography"/>
      </w:pPr>
      <w:bookmarkStart w:id="20" w:name="ref-WHO2018"/>
      <w:bookmarkEnd w:id="18"/>
      <w:r>
        <w:lastRenderedPageBreak/>
        <w:t>2. World Health Organization. Revised SAGE recommendation on use of dengue vacci</w:t>
      </w:r>
      <w:r>
        <w:t xml:space="preserve">ne. 2018; </w:t>
      </w:r>
    </w:p>
    <w:p w14:paraId="1BC6D21F" w14:textId="77777777" w:rsidR="005F11FC" w:rsidRDefault="00423859">
      <w:pPr>
        <w:pStyle w:val="Bibliography"/>
      </w:pPr>
      <w:bookmarkStart w:id="21" w:name="ref-Espana2019Biorxiv"/>
      <w:bookmarkEnd w:id="20"/>
      <w:r>
        <w:t>3. España G, Yao Y, Anderson KB, Fitzpatrick MC, Smith DL, Morrison AC, et al. Model-based assessment of public health impact and cost-effectiveness of dengue vaccination following screening for prior exposure. bioRxiv. Cold Spring Harbor Laboratory; 2019;</w:t>
      </w:r>
      <w:r>
        <w:t xml:space="preserve"> doi:</w:t>
      </w:r>
      <w:hyperlink r:id="rId11">
        <w:r>
          <w:rPr>
            <w:rStyle w:val="Hyperlink"/>
          </w:rPr>
          <w:t>10.1101/367060</w:t>
        </w:r>
      </w:hyperlink>
    </w:p>
    <w:p w14:paraId="3577B852" w14:textId="77777777" w:rsidR="005F11FC" w:rsidRDefault="00423859">
      <w:pPr>
        <w:pStyle w:val="Bibliography"/>
      </w:pPr>
      <w:bookmarkStart w:id="22" w:name="ref-Halasa2012"/>
      <w:bookmarkEnd w:id="21"/>
      <w:r>
        <w:t xml:space="preserve">4. Halasa YA, Shepard DS, Zeng W. Economic cost of dengue in Puerto Rico. The American journal of tropical medicine and hygiene. ASTMH; 2012;86: 745–752. </w:t>
      </w:r>
    </w:p>
    <w:p w14:paraId="4CE6E496" w14:textId="77777777" w:rsidR="005F11FC" w:rsidRDefault="00423859">
      <w:pPr>
        <w:pStyle w:val="Bibliography"/>
      </w:pPr>
      <w:bookmarkStart w:id="23" w:name="ref-worldbank2016"/>
      <w:bookmarkEnd w:id="22"/>
      <w:r>
        <w:t xml:space="preserve">5. World Bank. GDP per capita. </w:t>
      </w:r>
      <w:r>
        <w:t xml:space="preserve">2016; </w:t>
      </w:r>
      <w:bookmarkEnd w:id="19"/>
      <w:bookmarkEnd w:id="23"/>
    </w:p>
    <w:sectPr w:rsidR="005F11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3EB06" w14:textId="77777777" w:rsidR="00423859" w:rsidRDefault="00423859">
      <w:pPr>
        <w:spacing w:after="0"/>
      </w:pPr>
      <w:r>
        <w:separator/>
      </w:r>
    </w:p>
  </w:endnote>
  <w:endnote w:type="continuationSeparator" w:id="0">
    <w:p w14:paraId="470634E0" w14:textId="77777777" w:rsidR="00423859" w:rsidRDefault="004238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E6BCF" w14:textId="77777777" w:rsidR="00423859" w:rsidRDefault="00423859">
      <w:r>
        <w:separator/>
      </w:r>
    </w:p>
  </w:footnote>
  <w:footnote w:type="continuationSeparator" w:id="0">
    <w:p w14:paraId="5E168629" w14:textId="77777777" w:rsidR="00423859" w:rsidRDefault="0042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2E6B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EA2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D461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9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0CB1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5A5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920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D0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22D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289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4729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016CB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01E22CE"/>
    <w:multiLevelType w:val="hybridMultilevel"/>
    <w:tmpl w:val="B9C8D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IDO CAMARGO ESPAÑA">
    <w15:presenceInfo w15:providerId="None" w15:userId="GUIDO CAMARGO ESPAÑ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7B6F"/>
    <w:rsid w:val="00423859"/>
    <w:rsid w:val="004E29B3"/>
    <w:rsid w:val="00590D07"/>
    <w:rsid w:val="005F11F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E9BF"/>
  <w15:docId w15:val="{B6F3F32C-A88A-BF4C-B679-37F999DC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64B18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464B18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64B18"/>
    <w:pPr>
      <w:keepNext/>
      <w:keepLines/>
      <w:spacing w:before="480" w:after="240" w:line="360" w:lineRule="auto"/>
      <w:jc w:val="center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FirstParagraph"/>
    <w:next w:val="BodyText"/>
    <w:uiPriority w:val="9"/>
    <w:unhideWhenUsed/>
    <w:qFormat/>
    <w:rsid w:val="00464B18"/>
    <w:pPr>
      <w:spacing w:line="360" w:lineRule="auto"/>
    </w:pPr>
    <w:rPr>
      <w:rFonts w:ascii="Times New Roman" w:hAnsi="Times New Roman" w:cs="Times New Roman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ImageCaption"/>
    <w:rsid w:val="00464B18"/>
    <w:pPr>
      <w:spacing w:line="360" w:lineRule="auto"/>
    </w:pPr>
    <w:rPr>
      <w:rFonts w:ascii="Times New Roman" w:hAnsi="Times New Roman" w:cs="Times New Roman"/>
      <w:b/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B3351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46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1/36706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56/NEJMoa18008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Cost-effectiveness of Dengvaxia in Puerto Rico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Cost-effectiveness of Dengvaxia in Puerto Rico</dc:title>
  <dc:creator>Guido España, Alex Perkins</dc:creator>
  <cp:keywords/>
  <cp:lastModifiedBy>GUIDO CAMARGO ESPAÑA</cp:lastModifiedBy>
  <cp:revision>2</cp:revision>
  <dcterms:created xsi:type="dcterms:W3CDTF">2019-04-19T15:07:00Z</dcterms:created>
  <dcterms:modified xsi:type="dcterms:W3CDTF">2019-04-19T18:46:00Z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Guido_Postdoc_Literature.bib</vt:lpwstr>
  </property>
  <property fmtid="{D5CDD505-2E9C-101B-9397-08002B2CF9AE}" pid="3" name="csl">
    <vt:lpwstr>/Users/guido/Dropbox/Literature/style_files/plos-computational-biology.csl</vt:lpwstr>
  </property>
  <property fmtid="{D5CDD505-2E9C-101B-9397-08002B2CF9AE}" pid="4" name="date">
    <vt:lpwstr/>
  </property>
</Properties>
</file>